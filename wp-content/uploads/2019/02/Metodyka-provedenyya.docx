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C0" w:rsidRPr="00ED2F55" w:rsidRDefault="006D1C78" w:rsidP="00517AC0">
      <w:pPr>
        <w:jc w:val="center"/>
        <w:rPr>
          <w:b/>
          <w:sz w:val="24"/>
          <w:szCs w:val="24"/>
          <w:lang w:val="uk-UA"/>
        </w:rPr>
      </w:pPr>
      <w:r w:rsidRPr="00ED2F55">
        <w:rPr>
          <w:b/>
          <w:sz w:val="24"/>
          <w:szCs w:val="24"/>
          <w:lang w:val="uk-UA"/>
        </w:rPr>
        <w:t>Розіграш в соціальній мережі</w:t>
      </w:r>
      <w:r w:rsidR="00517AC0" w:rsidRPr="00ED2F55">
        <w:rPr>
          <w:b/>
          <w:sz w:val="24"/>
          <w:szCs w:val="24"/>
        </w:rPr>
        <w:t xml:space="preserve"> «</w:t>
      </w:r>
      <w:r w:rsidR="00517AC0" w:rsidRPr="00ED2F55">
        <w:rPr>
          <w:b/>
          <w:sz w:val="24"/>
          <w:szCs w:val="24"/>
          <w:lang w:val="en-US"/>
        </w:rPr>
        <w:t>Facebook</w:t>
      </w:r>
      <w:r w:rsidR="00517AC0" w:rsidRPr="00ED2F55">
        <w:rPr>
          <w:b/>
          <w:sz w:val="24"/>
          <w:szCs w:val="24"/>
          <w:lang w:val="uk-UA"/>
        </w:rPr>
        <w:t>»</w:t>
      </w:r>
    </w:p>
    <w:p w:rsidR="006D1C78" w:rsidRPr="00ED2F55" w:rsidRDefault="006D1C78" w:rsidP="006D1C78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D2F5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Pr="00ED2F5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 </w:t>
      </w:r>
      <w:proofErr w:type="spellStart"/>
      <w:r w:rsidRPr="00ED2F55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ED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55">
        <w:rPr>
          <w:rFonts w:ascii="Times New Roman" w:hAnsi="Times New Roman" w:cs="Times New Roman"/>
          <w:sz w:val="24"/>
          <w:szCs w:val="24"/>
        </w:rPr>
        <w:t>популярності</w:t>
      </w:r>
      <w:proofErr w:type="spellEnd"/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ED2F55">
        <w:rPr>
          <w:rFonts w:ascii="Times New Roman" w:hAnsi="Times New Roman" w:cs="Times New Roman"/>
          <w:sz w:val="24"/>
          <w:szCs w:val="24"/>
          <w:lang w:val="uk-UA"/>
        </w:rPr>
        <w:t>впізнаваності</w:t>
      </w:r>
      <w:proofErr w:type="spellEnd"/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Pr="00ED2F55">
        <w:rPr>
          <w:rFonts w:ascii="Times New Roman" w:hAnsi="Times New Roman" w:cs="Times New Roman"/>
          <w:sz w:val="24"/>
          <w:szCs w:val="24"/>
        </w:rPr>
        <w:t xml:space="preserve">, та </w:t>
      </w:r>
      <w:r w:rsidR="00AE6E32">
        <w:rPr>
          <w:rFonts w:ascii="Times New Roman" w:hAnsi="Times New Roman" w:cs="Times New Roman"/>
          <w:sz w:val="24"/>
          <w:szCs w:val="24"/>
          <w:lang w:val="uk-UA"/>
        </w:rPr>
        <w:t>залучення</w:t>
      </w:r>
      <w:r w:rsidR="00AE6E32"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нових </w:t>
      </w:r>
      <w:proofErr w:type="spellStart"/>
      <w:r w:rsidRPr="00ED2F55">
        <w:rPr>
          <w:rFonts w:ascii="Times New Roman" w:hAnsi="Times New Roman" w:cs="Times New Roman"/>
          <w:sz w:val="24"/>
          <w:szCs w:val="24"/>
          <w:lang w:val="uk-UA"/>
        </w:rPr>
        <w:t>підписників</w:t>
      </w:r>
      <w:proofErr w:type="spellEnd"/>
      <w:r w:rsidRPr="00ED2F5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670CF" w:rsidRPr="00AA3114" w:rsidRDefault="00AE6E32" w:rsidP="006D1C78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Умови розіграшу:</w:t>
      </w:r>
    </w:p>
    <w:p w:rsidR="006D1C78" w:rsidRPr="00ED2F55" w:rsidRDefault="006D1C78" w:rsidP="006D1C78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           Дати проведення</w:t>
      </w:r>
      <w:r w:rsidR="001B4FC1" w:rsidRPr="00ED2F55">
        <w:rPr>
          <w:rFonts w:ascii="Times New Roman" w:hAnsi="Times New Roman" w:cs="Times New Roman"/>
          <w:sz w:val="24"/>
          <w:szCs w:val="24"/>
        </w:rPr>
        <w:t xml:space="preserve"> </w:t>
      </w:r>
      <w:r w:rsidR="00AE6E32">
        <w:rPr>
          <w:rFonts w:ascii="Times New Roman" w:hAnsi="Times New Roman" w:cs="Times New Roman"/>
          <w:sz w:val="24"/>
          <w:szCs w:val="24"/>
          <w:lang w:val="uk-UA"/>
        </w:rPr>
        <w:t xml:space="preserve">акції </w:t>
      </w:r>
      <w:r w:rsidR="00514A7C">
        <w:rPr>
          <w:rFonts w:ascii="Times New Roman" w:hAnsi="Times New Roman" w:cs="Times New Roman"/>
          <w:sz w:val="24"/>
          <w:szCs w:val="24"/>
          <w:lang w:val="uk-UA"/>
        </w:rPr>
        <w:t xml:space="preserve">з 11.02.2019 </w:t>
      </w:r>
      <w:r w:rsidR="00AE6E32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05482C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514A7C">
        <w:rPr>
          <w:rFonts w:ascii="Times New Roman" w:hAnsi="Times New Roman" w:cs="Times New Roman"/>
          <w:sz w:val="24"/>
          <w:szCs w:val="24"/>
          <w:lang w:val="uk-UA"/>
        </w:rPr>
        <w:t>.2019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(включно). </w:t>
      </w:r>
    </w:p>
    <w:p w:rsidR="006D1C78" w:rsidRPr="00ED2F55" w:rsidRDefault="006D1C78" w:rsidP="006D1C7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D2F55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Pr="00ED2F55"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  <w:t xml:space="preserve">Розіграш подарунків відбудеться </w:t>
      </w:r>
      <w:r w:rsidR="00D32B13" w:rsidRPr="000C20E1">
        <w:rPr>
          <w:rFonts w:ascii="Times New Roman" w:hAnsi="Times New Roman" w:cs="Times New Roman"/>
          <w:spacing w:val="5"/>
          <w:sz w:val="24"/>
          <w:szCs w:val="24"/>
          <w:lang w:val="uk-UA"/>
        </w:rPr>
        <w:t>14.02.2019</w:t>
      </w:r>
      <w:r w:rsidR="0005482C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="00F92D21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- 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розігруватиметься </w:t>
      </w:r>
      <w:r w:rsidRPr="00ED2F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548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дві срібні підвіски.</w:t>
      </w:r>
    </w:p>
    <w:p w:rsidR="00182E59" w:rsidRPr="00224DD9" w:rsidRDefault="00182E59" w:rsidP="00182E59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участі в розіграші необхідно:</w:t>
      </w:r>
    </w:p>
    <w:p w:rsidR="00182E59" w:rsidRPr="00224DD9" w:rsidRDefault="00182E59" w:rsidP="00182E59">
      <w:pPr>
        <w:pStyle w:val="a3"/>
        <w:numPr>
          <w:ilvl w:val="0"/>
          <w:numId w:val="4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бути </w:t>
      </w:r>
      <w:proofErr w:type="spellStart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підписником</w:t>
      </w:r>
      <w:proofErr w:type="spellEnd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</w:t>
      </w:r>
      <w:proofErr w:type="spellStart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сторінки</w:t>
      </w:r>
      <w:proofErr w:type="spellEnd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«Ломбард Перший» у </w:t>
      </w:r>
      <w:proofErr w:type="spellStart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Facebook</w:t>
      </w:r>
      <w:proofErr w:type="spellEnd"/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6" w:history="1">
        <w:r w:rsidRPr="00224DD9">
          <w:rPr>
            <w:rStyle w:val="a4"/>
            <w:rFonts w:ascii="Times New Roman" w:hAnsi="Times New Roman" w:cs="Times New Roman"/>
            <w:spacing w:val="5"/>
            <w:sz w:val="24"/>
            <w:szCs w:val="24"/>
            <w:lang w:val="uk-UA"/>
          </w:rPr>
          <w:t>https://www.facebook.com/lombard1.com.ua/</w:t>
        </w:r>
      </w:hyperlink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182E59" w:rsidRPr="00143CCE" w:rsidRDefault="00182E59" w:rsidP="00182E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143CC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З</w:t>
      </w:r>
      <w:proofErr w:type="spellStart"/>
      <w:r w:rsidRPr="00143CC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роби</w:t>
      </w:r>
      <w:proofErr w:type="spellEnd"/>
      <w:r w:rsidR="00AE6E32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ти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репост</w:t>
      </w:r>
      <w:proofErr w:type="spell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43CC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запису</w:t>
      </w:r>
      <w:proofErr w:type="spellEnd"/>
      <w:r w:rsidRPr="00143CC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;</w:t>
      </w:r>
    </w:p>
    <w:p w:rsidR="00182E59" w:rsidRPr="00143CCE" w:rsidRDefault="00AE6E32" w:rsidP="00182E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Написати в коментарі</w:t>
      </w:r>
      <w:r w:rsidRPr="00143CCE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r w:rsidR="00182E59" w:rsidRPr="00143CCE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до 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запису</w:t>
      </w:r>
      <w:r w:rsidRPr="00143CCE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r w:rsidR="00182E59" w:rsidRPr="00143CCE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зізнання у коханні (до мами, дружини, друга або нас) і</w:t>
      </w:r>
      <w:r w:rsidR="00182E59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proofErr w:type="spellStart"/>
      <w:r w:rsidR="00182E59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тегнути</w:t>
      </w:r>
      <w:proofErr w:type="spellEnd"/>
      <w:r w:rsidR="00182E59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r w:rsidR="00182E59" w:rsidRPr="00143CCE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того, кому хочеш відправити зізнання (через @).</w:t>
      </w:r>
    </w:p>
    <w:p w:rsidR="006D1C78" w:rsidRPr="00ED2F55" w:rsidRDefault="006D1C78" w:rsidP="006D1C78">
      <w:pPr>
        <w:shd w:val="clear" w:color="auto" w:fill="FFFFFF"/>
        <w:spacing w:after="300" w:line="335" w:lineRule="atLeast"/>
        <w:ind w:left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ED2F55">
        <w:rPr>
          <w:rFonts w:ascii="Times New Roman" w:hAnsi="Times New Roman" w:cs="Times New Roman"/>
          <w:b/>
          <w:sz w:val="24"/>
          <w:szCs w:val="24"/>
          <w:lang w:val="uk-UA"/>
        </w:rPr>
        <w:t>Бюджет розіграшу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32B13">
        <w:rPr>
          <w:rFonts w:ascii="Times New Roman" w:hAnsi="Times New Roman" w:cs="Times New Roman"/>
          <w:b/>
          <w:sz w:val="24"/>
          <w:szCs w:val="24"/>
          <w:lang w:val="uk-UA"/>
        </w:rPr>
        <w:t>2484,46 грн</w:t>
      </w:r>
    </w:p>
    <w:tbl>
      <w:tblPr>
        <w:tblW w:w="10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041"/>
        <w:gridCol w:w="2076"/>
        <w:gridCol w:w="2268"/>
        <w:gridCol w:w="1985"/>
      </w:tblGrid>
      <w:tr w:rsidR="00E5590A" w:rsidRPr="00A23E5F" w:rsidTr="00AA3114">
        <w:trPr>
          <w:trHeight w:val="961"/>
          <w:jc w:val="center"/>
        </w:trPr>
        <w:tc>
          <w:tcPr>
            <w:tcW w:w="704" w:type="dxa"/>
            <w:shd w:val="clear" w:color="auto" w:fill="auto"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23E5F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3041" w:type="dxa"/>
            <w:shd w:val="clear" w:color="auto" w:fill="auto"/>
            <w:vAlign w:val="center"/>
            <w:hideMark/>
          </w:tcPr>
          <w:p w:rsidR="00E5590A" w:rsidRPr="00573732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lang w:val="uk-UA" w:eastAsia="ru-RU"/>
              </w:rPr>
              <w:t>Подарунок</w:t>
            </w:r>
          </w:p>
        </w:tc>
        <w:tc>
          <w:tcPr>
            <w:tcW w:w="2076" w:type="dxa"/>
            <w:vAlign w:val="center"/>
          </w:tcPr>
          <w:p w:rsidR="00E5590A" w:rsidRPr="00D03874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К</w:t>
            </w:r>
            <w:proofErr w:type="spellStart"/>
            <w:r>
              <w:rPr>
                <w:rFonts w:eastAsia="Times New Roman" w:cs="Calibri"/>
                <w:color w:val="000000"/>
                <w:lang w:val="uk-UA" w:eastAsia="ru-RU"/>
              </w:rPr>
              <w:t>ількість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5590A" w:rsidRPr="00D03874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lang w:val="uk-UA" w:eastAsia="ru-RU"/>
              </w:rPr>
              <w:t>Сума подарунка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A23E5F">
              <w:rPr>
                <w:rFonts w:eastAsia="Times New Roman" w:cs="Calibri"/>
                <w:color w:val="000000"/>
                <w:lang w:eastAsia="ru-RU"/>
              </w:rPr>
              <w:t>С</w:t>
            </w:r>
            <w:proofErr w:type="spellStart"/>
            <w:r>
              <w:rPr>
                <w:rFonts w:eastAsia="Times New Roman" w:cs="Calibri"/>
                <w:color w:val="000000"/>
                <w:lang w:val="uk-UA" w:eastAsia="ru-RU"/>
              </w:rPr>
              <w:t>обівартість</w:t>
            </w:r>
            <w:proofErr w:type="spellEnd"/>
            <w:r>
              <w:rPr>
                <w:rFonts w:eastAsia="Times New Roman" w:cs="Calibri"/>
                <w:color w:val="000000"/>
                <w:lang w:eastAsia="ru-RU"/>
              </w:rPr>
              <w:t xml:space="preserve">,з </w:t>
            </w:r>
            <w:proofErr w:type="spellStart"/>
            <w:r>
              <w:rPr>
                <w:rFonts w:eastAsia="Times New Roman" w:cs="Calibri"/>
                <w:color w:val="000000"/>
                <w:lang w:eastAsia="ru-RU"/>
              </w:rPr>
              <w:t>урахув</w:t>
            </w:r>
            <w:proofErr w:type="spellEnd"/>
            <w:r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r>
              <w:rPr>
                <w:rFonts w:eastAsia="Times New Roman" w:cs="Calibri"/>
                <w:color w:val="000000"/>
                <w:lang w:val="uk-UA" w:eastAsia="ru-RU"/>
              </w:rPr>
              <w:t xml:space="preserve">податків </w:t>
            </w:r>
            <w:r w:rsidRPr="00A23E5F">
              <w:rPr>
                <w:rFonts w:eastAsia="Times New Roman" w:cs="Calibri"/>
                <w:color w:val="000000"/>
                <w:lang w:eastAsia="ru-RU"/>
              </w:rPr>
              <w:t>грн.</w:t>
            </w:r>
          </w:p>
        </w:tc>
      </w:tr>
      <w:tr w:rsidR="00E5590A" w:rsidRPr="00A23E5F" w:rsidTr="00AA3114">
        <w:trPr>
          <w:trHeight w:val="413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041" w:type="dxa"/>
            <w:shd w:val="clear" w:color="auto" w:fill="auto"/>
            <w:noWrap/>
            <w:vAlign w:val="center"/>
            <w:hideMark/>
          </w:tcPr>
          <w:p w:rsidR="00E5590A" w:rsidRPr="0005482C" w:rsidRDefault="0005482C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lang w:val="uk-UA" w:eastAsia="ru-RU"/>
              </w:rPr>
              <w:t>Срібні підвіски</w:t>
            </w:r>
          </w:p>
        </w:tc>
        <w:tc>
          <w:tcPr>
            <w:tcW w:w="2076" w:type="dxa"/>
            <w:vAlign w:val="center"/>
          </w:tcPr>
          <w:p w:rsidR="00E5590A" w:rsidRPr="00D03874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lang w:val="uk-UA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E5590A" w:rsidRPr="00D03874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 w:eastAsia="ru-RU"/>
              </w:rPr>
            </w:pPr>
            <w:del w:id="0" w:author="Пользователь" w:date="2019-02-11T11:42:00Z">
              <w:r w:rsidDel="00DD4D2F">
                <w:rPr>
                  <w:rFonts w:eastAsia="Times New Roman" w:cs="Calibri"/>
                  <w:color w:val="000000"/>
                  <w:lang w:val="uk-UA" w:eastAsia="ru-RU"/>
                </w:rPr>
                <w:delText>1242,23</w:delText>
              </w:r>
            </w:del>
            <w:ins w:id="1" w:author="Пользователь" w:date="2019-02-11T11:42:00Z">
              <w:r w:rsidR="00DD4D2F">
                <w:rPr>
                  <w:rFonts w:eastAsia="Times New Roman" w:cs="Calibri"/>
                  <w:color w:val="000000"/>
                  <w:lang w:val="uk-UA" w:eastAsia="ru-RU"/>
                </w:rPr>
                <w:t xml:space="preserve"> </w:t>
              </w:r>
            </w:ins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E5590A" w:rsidRPr="00DD4D2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  <w:rPrChange w:id="2" w:author="Пользователь" w:date="2019-02-11T11:42:00Z">
                  <w:rPr>
                    <w:rFonts w:eastAsia="Times New Roman" w:cs="Calibri"/>
                    <w:color w:val="000000"/>
                    <w:lang w:val="en-US" w:eastAsia="ru-RU"/>
                  </w:rPr>
                </w:rPrChange>
              </w:rPr>
            </w:pPr>
            <w:del w:id="3" w:author="Пользователь" w:date="2019-02-11T11:42:00Z">
              <w:r w:rsidDel="00DD4D2F">
                <w:rPr>
                  <w:rFonts w:eastAsia="Times New Roman" w:cs="Calibri"/>
                  <w:color w:val="000000"/>
                  <w:lang w:val="en-US" w:eastAsia="ru-RU"/>
                </w:rPr>
                <w:delText>2484.46</w:delText>
              </w:r>
            </w:del>
            <w:ins w:id="4" w:author="Пользователь" w:date="2019-02-11T11:42:00Z">
              <w:r w:rsidR="00DD4D2F">
                <w:rPr>
                  <w:rFonts w:eastAsia="Times New Roman" w:cs="Calibri"/>
                  <w:color w:val="000000"/>
                  <w:lang w:eastAsia="ru-RU"/>
                </w:rPr>
                <w:t xml:space="preserve"> </w:t>
              </w:r>
            </w:ins>
          </w:p>
        </w:tc>
      </w:tr>
      <w:tr w:rsidR="00E5590A" w:rsidRPr="00A23E5F" w:rsidTr="00AA3114">
        <w:trPr>
          <w:trHeight w:val="413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3041" w:type="dxa"/>
            <w:shd w:val="clear" w:color="auto" w:fill="auto"/>
            <w:noWrap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A23E5F">
              <w:rPr>
                <w:rFonts w:eastAsia="Times New Roman" w:cs="Calibri"/>
                <w:color w:val="000000"/>
                <w:lang w:eastAsia="ru-RU"/>
              </w:rPr>
              <w:t>Всього</w:t>
            </w:r>
            <w:proofErr w:type="spellEnd"/>
            <w:r w:rsidRPr="00A23E5F">
              <w:rPr>
                <w:rFonts w:eastAsia="Times New Roman" w:cs="Calibri"/>
                <w:color w:val="000000"/>
                <w:lang w:eastAsia="ru-RU"/>
              </w:rPr>
              <w:t>:</w:t>
            </w:r>
          </w:p>
        </w:tc>
        <w:tc>
          <w:tcPr>
            <w:tcW w:w="2076" w:type="dxa"/>
            <w:vAlign w:val="center"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E5590A" w:rsidRPr="00A23E5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E5590A" w:rsidRPr="00DD4D2F" w:rsidRDefault="00E5590A" w:rsidP="00985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  <w:rPrChange w:id="5" w:author="Пользователь" w:date="2019-02-11T11:42:00Z">
                  <w:rPr>
                    <w:rFonts w:eastAsia="Times New Roman" w:cs="Calibri"/>
                    <w:color w:val="000000"/>
                    <w:lang w:val="uk-UA" w:eastAsia="ru-RU"/>
                  </w:rPr>
                </w:rPrChange>
              </w:rPr>
            </w:pPr>
            <w:del w:id="6" w:author="Пользователь" w:date="2019-02-11T11:42:00Z">
              <w:r w:rsidDel="00DD4D2F">
                <w:rPr>
                  <w:rFonts w:eastAsia="Times New Roman" w:cs="Calibri"/>
                  <w:color w:val="000000"/>
                  <w:lang w:val="en-US" w:eastAsia="ru-RU"/>
                </w:rPr>
                <w:delText>2484.46</w:delText>
              </w:r>
            </w:del>
            <w:ins w:id="7" w:author="Пользователь" w:date="2019-02-11T11:42:00Z">
              <w:r w:rsidR="00DD4D2F">
                <w:rPr>
                  <w:rFonts w:eastAsia="Times New Roman" w:cs="Calibri"/>
                  <w:color w:val="000000"/>
                  <w:lang w:eastAsia="ru-RU"/>
                </w:rPr>
                <w:t xml:space="preserve"> </w:t>
              </w:r>
            </w:ins>
          </w:p>
        </w:tc>
      </w:tr>
    </w:tbl>
    <w:p w:rsidR="006D1C78" w:rsidRPr="00ED2F55" w:rsidRDefault="006D1C78" w:rsidP="006D1C78">
      <w:pPr>
        <w:shd w:val="clear" w:color="auto" w:fill="FFFFFF"/>
        <w:spacing w:after="300" w:line="335" w:lineRule="atLeast"/>
        <w:ind w:left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517AC0" w:rsidRPr="00ED2F55" w:rsidRDefault="00517AC0" w:rsidP="00517AC0">
      <w:pPr>
        <w:pStyle w:val="a3"/>
        <w:rPr>
          <w:b/>
          <w:sz w:val="24"/>
          <w:szCs w:val="24"/>
        </w:rPr>
      </w:pPr>
      <w:bookmarkStart w:id="8" w:name="_GoBack"/>
      <w:bookmarkEnd w:id="8"/>
    </w:p>
    <w:p w:rsidR="00C237E6" w:rsidRPr="00D32B13" w:rsidRDefault="00C237E6" w:rsidP="00C237E6">
      <w:pPr>
        <w:rPr>
          <w:sz w:val="24"/>
          <w:szCs w:val="24"/>
        </w:rPr>
      </w:pPr>
    </w:p>
    <w:p w:rsidR="00B670CF" w:rsidRPr="00ED2F55" w:rsidRDefault="00B670CF" w:rsidP="00B670CF">
      <w:pPr>
        <w:pStyle w:val="a3"/>
        <w:rPr>
          <w:sz w:val="24"/>
          <w:szCs w:val="24"/>
        </w:rPr>
      </w:pPr>
    </w:p>
    <w:p w:rsidR="00B670CF" w:rsidRPr="00ED2F55" w:rsidRDefault="00B670CF">
      <w:pPr>
        <w:rPr>
          <w:sz w:val="24"/>
          <w:szCs w:val="24"/>
        </w:rPr>
      </w:pPr>
    </w:p>
    <w:sectPr w:rsidR="00B670CF" w:rsidRPr="00ED2F55" w:rsidSect="00517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E3EFC"/>
    <w:multiLevelType w:val="hybridMultilevel"/>
    <w:tmpl w:val="2AC42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B691D"/>
    <w:multiLevelType w:val="hybridMultilevel"/>
    <w:tmpl w:val="F85C8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Windows Live" w15:userId="2a03d0d5ec8cf7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8B"/>
    <w:rsid w:val="0005482C"/>
    <w:rsid w:val="000622D4"/>
    <w:rsid w:val="000A50F2"/>
    <w:rsid w:val="000C20E1"/>
    <w:rsid w:val="00132E2A"/>
    <w:rsid w:val="00137D88"/>
    <w:rsid w:val="00182E59"/>
    <w:rsid w:val="001B4FC1"/>
    <w:rsid w:val="001E1E2A"/>
    <w:rsid w:val="00514A7C"/>
    <w:rsid w:val="00517AC0"/>
    <w:rsid w:val="006D1C78"/>
    <w:rsid w:val="009E1073"/>
    <w:rsid w:val="00AA3114"/>
    <w:rsid w:val="00AE6E32"/>
    <w:rsid w:val="00AF0739"/>
    <w:rsid w:val="00B5178B"/>
    <w:rsid w:val="00B670CF"/>
    <w:rsid w:val="00BD6C67"/>
    <w:rsid w:val="00C237E6"/>
    <w:rsid w:val="00D32B13"/>
    <w:rsid w:val="00DD4D2F"/>
    <w:rsid w:val="00E20AE3"/>
    <w:rsid w:val="00E21211"/>
    <w:rsid w:val="00E5590A"/>
    <w:rsid w:val="00ED2F55"/>
    <w:rsid w:val="00F15A81"/>
    <w:rsid w:val="00F92D21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F374"/>
  <w15:chartTrackingRefBased/>
  <w15:docId w15:val="{3BFFFFB8-B612-420E-80A3-289E159B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1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0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1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1C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D1C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2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2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lombard1.com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8F7-B70A-4721-802A-7CDB6EAF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2019-02-08T10:23:00Z</cp:lastPrinted>
  <dcterms:created xsi:type="dcterms:W3CDTF">2019-02-04T09:39:00Z</dcterms:created>
  <dcterms:modified xsi:type="dcterms:W3CDTF">2019-02-11T09:42:00Z</dcterms:modified>
</cp:coreProperties>
</file>