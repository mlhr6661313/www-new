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  <w:t>Додаток№</w:t>
      </w:r>
      <w:del w:id="0" w:author="Филиппова Юлия" w:date="2019-03-01T13:14:00Z">
        <w:r w:rsidR="00A27B03" w:rsidDel="00362230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2</w:delText>
        </w:r>
        <w:r w:rsidDel="00362230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 xml:space="preserve"> </w:delText>
        </w:r>
      </w:del>
      <w:ins w:id="1" w:author="Филиппова Юлия" w:date="2019-03-01T13:14:00Z">
        <w:r w:rsidR="00362230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 xml:space="preserve">1 </w:t>
        </w:r>
      </w:ins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№01/</w:t>
      </w:r>
      <w:del w:id="2" w:author="Alyona Zheleznaja" w:date="2019-03-01T10:36:00Z">
        <w:r w:rsidR="00BA7007" w:rsidDel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19</w:delText>
        </w:r>
      </w:del>
      <w:ins w:id="3" w:author="Alyona Zheleznaja" w:date="2019-03-01T10:36:00Z">
        <w:r w:rsidR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41</w:t>
        </w:r>
      </w:ins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</w:t>
      </w:r>
      <w:del w:id="4" w:author="Alyona Zheleznaja" w:date="2019-03-01T10:36:00Z">
        <w:r w:rsidR="00BA7007" w:rsidDel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3</w:delText>
        </w:r>
      </w:del>
      <w:ins w:id="5" w:author="Alyona Zheleznaja" w:date="2019-03-01T10:36:00Z">
        <w:r w:rsidR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8</w:t>
        </w:r>
      </w:ins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del w:id="6" w:author="Alyona Zheleznaja" w:date="2019-03-01T10:36:00Z">
        <w:r w:rsidR="00BA7007" w:rsidDel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 xml:space="preserve">січня </w:delText>
        </w:r>
      </w:del>
      <w:ins w:id="7" w:author="Alyona Zheleznaja" w:date="2019-03-01T10:36:00Z">
        <w:r w:rsidR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люто</w:t>
        </w:r>
        <w:del w:id="8" w:author="Застрожникова Анна" w:date="2019-03-01T14:44:00Z">
          <w:r w:rsidR="00C30B39" w:rsidDel="00753A6C">
            <w:rPr>
              <w:rFonts w:ascii="Times New Roman" w:hAnsi="Times New Roman" w:cs="Times New Roman"/>
              <w:b/>
              <w:bCs/>
              <w:color w:val="3D3D3D"/>
              <w:spacing w:val="-3"/>
              <w:kern w:val="36"/>
              <w:sz w:val="24"/>
              <w:szCs w:val="24"/>
              <w:lang w:val="uk-UA" w:eastAsia="ru-RU"/>
            </w:rPr>
            <w:delText>о</w:delText>
          </w:r>
        </w:del>
        <w:r w:rsidR="00C30B39"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 xml:space="preserve">го </w:t>
        </w:r>
      </w:ins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2019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проведення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960AB"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ins w:id="9" w:author="Филиппова Юлия" w:date="2019-03-01T11:19:00Z"/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A67E00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Кредит 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за </w:t>
      </w:r>
      <w:r w:rsidR="00827DF3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3B3750" w:rsidRDefault="003B37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ins w:id="10" w:author="Филиппова Юлия" w:date="2019-03-01T11:19:00Z">
        <w:r>
          <w:rPr>
            <w:rFonts w:ascii="Times New Roman" w:hAnsi="Times New Roman" w:cs="Times New Roman"/>
            <w:b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(нова редакція)</w:t>
        </w:r>
      </w:ins>
    </w:p>
    <w:p w:rsidR="00475D5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E72194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26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01.2019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ins w:id="11" w:author="Застрожникова Анна" w:date="2019-03-27T13:59:00Z">
        <w:r w:rsidR="00341A4C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05</w:t>
        </w:r>
      </w:ins>
      <w:del w:id="12" w:author="Застрожникова Анна" w:date="2019-03-19T16:43:00Z">
        <w:r w:rsidR="002960AB" w:rsidRPr="00A67E00" w:rsidDel="00346463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2</w:delText>
        </w:r>
      </w:del>
      <w:del w:id="13" w:author="Alyona Zheleznaja" w:date="2019-03-01T10:05:00Z">
        <w:r w:rsidRPr="00A67E00" w:rsidDel="00B467D9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8</w:delText>
        </w:r>
      </w:del>
      <w:ins w:id="14" w:author="Alyona Zheleznaja" w:date="2019-03-01T10:05:00Z">
        <w:del w:id="15" w:author="Застрожникова Анна" w:date="2019-03-19T16:43:00Z">
          <w:r w:rsidR="00B467D9" w:rsidDel="00346463">
            <w:rPr>
              <w:rFonts w:ascii="Times New Roman" w:hAnsi="Times New Roman" w:cs="Times New Roman"/>
              <w:bCs/>
              <w:color w:val="3D3D3D"/>
              <w:spacing w:val="-3"/>
              <w:kern w:val="36"/>
              <w:sz w:val="24"/>
              <w:szCs w:val="24"/>
              <w:lang w:val="uk-UA" w:eastAsia="ru-RU"/>
            </w:rPr>
            <w:delText>0</w:delText>
          </w:r>
        </w:del>
      </w:ins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del w:id="16" w:author="Alyona Zheleznaja" w:date="2019-03-01T10:05:00Z">
        <w:r w:rsidRPr="00A67E00" w:rsidDel="00B467D9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02</w:delText>
        </w:r>
      </w:del>
      <w:ins w:id="17" w:author="Alyona Zheleznaja" w:date="2019-03-01T10:05:00Z">
        <w:r w:rsidR="00B467D9" w:rsidRPr="00A67E00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0</w:t>
        </w:r>
      </w:ins>
      <w:ins w:id="18" w:author="Застрожникова Анна" w:date="2019-03-27T13:59:00Z">
        <w:r w:rsidR="00341A4C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5</w:t>
        </w:r>
      </w:ins>
      <w:bookmarkStart w:id="19" w:name="_GoBack"/>
      <w:bookmarkEnd w:id="19"/>
      <w:ins w:id="20" w:author="Alyona Zheleznaja" w:date="2019-03-01T10:05:00Z">
        <w:del w:id="21" w:author="Застрожникова Анна" w:date="2019-03-27T13:59:00Z">
          <w:r w:rsidR="00B467D9" w:rsidDel="0058223E">
            <w:rPr>
              <w:rFonts w:ascii="Times New Roman" w:hAnsi="Times New Roman" w:cs="Times New Roman"/>
              <w:bCs/>
              <w:color w:val="3D3D3D"/>
              <w:spacing w:val="-3"/>
              <w:kern w:val="36"/>
              <w:sz w:val="24"/>
              <w:szCs w:val="24"/>
              <w:lang w:val="uk-UA" w:eastAsia="ru-RU"/>
            </w:rPr>
            <w:delText>3</w:delText>
          </w:r>
        </w:del>
      </w:ins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під заставу техніки.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Pr="00A27B03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1-15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15 днів, 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15 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B467D9" w:rsidRDefault="002960AB" w:rsidP="00621AA3">
      <w:pPr>
        <w:spacing w:after="0" w:line="360" w:lineRule="auto"/>
        <w:ind w:firstLine="567"/>
        <w:jc w:val="both"/>
        <w:outlineLvl w:val="0"/>
        <w:rPr>
          <w:ins w:id="22" w:author="Alyona Zheleznaja" w:date="2019-03-01T10:06:00Z"/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r w:rsidR="00C30B39">
        <w:fldChar w:fldCharType="begin"/>
      </w:r>
      <w:r w:rsidR="00C30B39" w:rsidRPr="00B467D9">
        <w:rPr>
          <w:lang w:val="uk-UA"/>
          <w:rPrChange w:id="23" w:author="Alyona Zheleznaja" w:date="2019-03-01T10:05:00Z">
            <w:rPr/>
          </w:rPrChange>
        </w:rPr>
        <w:instrText xml:space="preserve"> </w:instrText>
      </w:r>
      <w:r w:rsidR="00C30B39">
        <w:instrText>HYPERLINK</w:instrText>
      </w:r>
      <w:r w:rsidR="00C30B39" w:rsidRPr="00B467D9">
        <w:rPr>
          <w:lang w:val="uk-UA"/>
          <w:rPrChange w:id="24" w:author="Alyona Zheleznaja" w:date="2019-03-01T10:05:00Z">
            <w:rPr/>
          </w:rPrChange>
        </w:rPr>
        <w:instrText xml:space="preserve"> "</w:instrText>
      </w:r>
      <w:r w:rsidR="00C30B39">
        <w:instrText>http</w:instrText>
      </w:r>
      <w:r w:rsidR="00C30B39" w:rsidRPr="00B467D9">
        <w:rPr>
          <w:lang w:val="uk-UA"/>
          <w:rPrChange w:id="25" w:author="Alyona Zheleznaja" w:date="2019-03-01T10:05:00Z">
            <w:rPr/>
          </w:rPrChange>
        </w:rPr>
        <w:instrText>://</w:instrText>
      </w:r>
      <w:r w:rsidR="00C30B39">
        <w:instrText>www</w:instrText>
      </w:r>
      <w:r w:rsidR="00C30B39" w:rsidRPr="00B467D9">
        <w:rPr>
          <w:lang w:val="uk-UA"/>
          <w:rPrChange w:id="26" w:author="Alyona Zheleznaja" w:date="2019-03-01T10:05:00Z">
            <w:rPr/>
          </w:rPrChange>
        </w:rPr>
        <w:instrText>.</w:instrText>
      </w:r>
      <w:r w:rsidR="00C30B39">
        <w:instrText>lombard</w:instrText>
      </w:r>
      <w:r w:rsidR="00C30B39" w:rsidRPr="00B467D9">
        <w:rPr>
          <w:lang w:val="uk-UA"/>
          <w:rPrChange w:id="27" w:author="Alyona Zheleznaja" w:date="2019-03-01T10:05:00Z">
            <w:rPr/>
          </w:rPrChange>
        </w:rPr>
        <w:instrText>1.</w:instrText>
      </w:r>
      <w:r w:rsidR="00C30B39">
        <w:instrText>com</w:instrText>
      </w:r>
      <w:r w:rsidR="00C30B39" w:rsidRPr="00B467D9">
        <w:rPr>
          <w:lang w:val="uk-UA"/>
          <w:rPrChange w:id="28" w:author="Alyona Zheleznaja" w:date="2019-03-01T10:05:00Z">
            <w:rPr/>
          </w:rPrChange>
        </w:rPr>
        <w:instrText>.</w:instrText>
      </w:r>
      <w:r w:rsidR="00C30B39">
        <w:instrText>ua</w:instrText>
      </w:r>
      <w:r w:rsidR="00C30B39" w:rsidRPr="00B467D9">
        <w:rPr>
          <w:lang w:val="uk-UA"/>
          <w:rPrChange w:id="29" w:author="Alyona Zheleznaja" w:date="2019-03-01T10:05:00Z">
            <w:rPr/>
          </w:rPrChange>
        </w:rPr>
        <w:instrText xml:space="preserve">" </w:instrText>
      </w:r>
      <w:r w:rsidR="00C30B39">
        <w:fldChar w:fldCharType="separate"/>
      </w: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C30B39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fldChar w:fldCharType="end"/>
      </w: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Филиппова Юлия">
    <w15:presenceInfo w15:providerId="None" w15:userId="Филиппова Юлия"/>
  </w15:person>
  <w15:person w15:author="Alyona Zheleznaja">
    <w15:presenceInfo w15:providerId="Windows Live" w15:userId="d9ff0b9b250fc130"/>
  </w15:person>
  <w15:person w15:author="Застрожникова Анна">
    <w15:presenceInfo w15:providerId="None" w15:userId="Застрожникова Ан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trackRevision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41A4C"/>
    <w:rsid w:val="00346463"/>
    <w:rsid w:val="00362230"/>
    <w:rsid w:val="003903CA"/>
    <w:rsid w:val="003B34DF"/>
    <w:rsid w:val="003B3750"/>
    <w:rsid w:val="003F09A7"/>
    <w:rsid w:val="004117DE"/>
    <w:rsid w:val="0041575A"/>
    <w:rsid w:val="00475D50"/>
    <w:rsid w:val="004E4AC3"/>
    <w:rsid w:val="0058223E"/>
    <w:rsid w:val="005C2361"/>
    <w:rsid w:val="005F3522"/>
    <w:rsid w:val="005F62C7"/>
    <w:rsid w:val="00621AA3"/>
    <w:rsid w:val="006322F9"/>
    <w:rsid w:val="00634B5B"/>
    <w:rsid w:val="0069544B"/>
    <w:rsid w:val="006D28A5"/>
    <w:rsid w:val="006F1EFD"/>
    <w:rsid w:val="006F6EDD"/>
    <w:rsid w:val="00716813"/>
    <w:rsid w:val="00722DC2"/>
    <w:rsid w:val="007475C8"/>
    <w:rsid w:val="00753A6C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467D9"/>
    <w:rsid w:val="00B853F5"/>
    <w:rsid w:val="00B9548F"/>
    <w:rsid w:val="00BA2480"/>
    <w:rsid w:val="00BA7007"/>
    <w:rsid w:val="00C23C58"/>
    <w:rsid w:val="00C30B39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B9C21E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58BEB-6F6C-4D8C-8656-897C883D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92EEA712</Template>
  <TotalTime>33</TotalTime>
  <Pages>3</Pages>
  <Words>684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Застрожникова Анна</cp:lastModifiedBy>
  <cp:revision>9</cp:revision>
  <cp:lastPrinted>2019-01-23T09:24:00Z</cp:lastPrinted>
  <dcterms:created xsi:type="dcterms:W3CDTF">2019-03-01T08:06:00Z</dcterms:created>
  <dcterms:modified xsi:type="dcterms:W3CDTF">2019-04-12T13:45:00Z</dcterms:modified>
</cp:coreProperties>
</file>