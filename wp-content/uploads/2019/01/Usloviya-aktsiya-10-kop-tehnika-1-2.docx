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8F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  <w:t>Додаток№</w:t>
      </w:r>
      <w:r w:rsidR="00A27B0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2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до наказу </w:t>
      </w:r>
      <w:r w:rsidR="00BA7007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№01/19 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від </w:t>
      </w:r>
      <w:r w:rsidR="00BA7007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23 січня 2019 </w:t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року</w:t>
      </w:r>
    </w:p>
    <w:p w:rsidR="00D8348F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   Затверджено_______________________</w:t>
      </w:r>
    </w:p>
    <w:p w:rsidR="00D8348F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Умови проведення</w:t>
      </w: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2960AB"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акції</w:t>
      </w:r>
    </w:p>
    <w:p w:rsidR="002960AB" w:rsidRDefault="002960AB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="00A67E00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Кредит </w:t>
      </w:r>
      <w:r w:rsidR="00A67E00" w:rsidRPr="00827DF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за </w:t>
      </w:r>
      <w:r w:rsidR="00827DF3" w:rsidRPr="00827DF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 w:rsidR="00A67E00" w:rsidRPr="00827DF3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</w:t>
      </w: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»</w:t>
      </w:r>
    </w:p>
    <w:p w:rsidR="00475D50" w:rsidRDefault="00475D50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(далі – Умови акції)</w:t>
      </w:r>
    </w:p>
    <w:p w:rsidR="002960AB" w:rsidRPr="00814BB7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8"/>
          <w:szCs w:val="28"/>
          <w:lang w:val="uk-UA" w:eastAsia="ru-RU"/>
        </w:rPr>
      </w:pPr>
    </w:p>
    <w:p w:rsidR="002960AB" w:rsidRPr="00A27B03" w:rsidRDefault="002960AB" w:rsidP="00A27B0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-  ПТ  "ЛОМБАРД “ПЕРШИЙ" ТОВАРИСТВО З ОБМЕЖЕНОЮ ВІДПОВІДАЛЬНІСТЮ “МІКРОФІНАНС” І КОМПАНІЯ”, код ЄДРПОУ 41589168</w:t>
      </w:r>
      <w:r w:rsidR="00973F1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яке знаходиться за </w:t>
      </w:r>
      <w:proofErr w:type="spellStart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: 69035, м.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Запоріжжя, вул.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Рекордна, 26 г</w:t>
      </w:r>
    </w:p>
    <w:p w:rsidR="002960AB" w:rsidRPr="00F3501D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Мета проведення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: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збільшення популярності кредитів серед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діючих</w:t>
      </w:r>
      <w:r w:rsidR="00A27B03"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та нових клієнтів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ПТ  "ЛОМБАРД “ПЕРШИЙ" ТОВАРИСТВО З ОБМЕЖЕНОЮ ВІДПОВІДАЛЬНІСТЮ “МІКРОФІНАНС” І КОМПАНІЯ”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збільшення кількості клієнтів.</w:t>
      </w:r>
    </w:p>
    <w:p w:rsidR="00827DF3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27476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Ця Акція не є азартною грою, лотереєю, послугою у сфері грального бізнесу, чи конкурсом, а ці Правила не є публічною обіцянкою винагороди, чи умовами конкурсу.</w:t>
      </w:r>
    </w:p>
    <w:p w:rsidR="00827DF3" w:rsidRPr="00027476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Місце проведення акції:</w:t>
      </w:r>
    </w:p>
    <w:p w:rsidR="00A67E00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Акція діє на всіх відділеннях мережі Ломбард «Перший»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, перелік відділень зазначено на сайті </w:t>
      </w:r>
      <w:r w:rsidR="00A27B03"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http://www.lombard1.com.ua</w:t>
      </w:r>
      <w:r w:rsidR="00A27B0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827DF3" w:rsidRPr="00A67E00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A67E00" w:rsidRDefault="002960AB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Період проведення Акції: </w:t>
      </w:r>
    </w:p>
    <w:p w:rsidR="002960AB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Акція д</w:t>
      </w:r>
      <w:r w:rsidR="002960AB"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іє з </w:t>
      </w:r>
      <w:r w:rsidR="00E72194"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26</w:t>
      </w:r>
      <w:r w:rsidR="002960AB"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01.2019</w:t>
      </w:r>
      <w:r w:rsidR="002960AB" w:rsidRPr="00F3501D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до</w:t>
      </w:r>
      <w:r w:rsidR="002960AB"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ins w:id="0" w:author="Анна Гордиенко" w:date="2019-03-27T14:31:00Z">
        <w:r w:rsidR="00A86DE0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t>15.04</w:t>
        </w:r>
      </w:ins>
      <w:bookmarkStart w:id="1" w:name="_GoBack"/>
      <w:bookmarkEnd w:id="1"/>
      <w:del w:id="2" w:author="Анна Гордиенко" w:date="2019-03-27T14:31:00Z">
        <w:r w:rsidR="002960AB" w:rsidRPr="00A67E00" w:rsidDel="007A3156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delText>2</w:delText>
        </w:r>
        <w:r w:rsidR="00DD373A" w:rsidDel="007A3156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delText>0</w:delText>
        </w:r>
      </w:del>
      <w:del w:id="3" w:author="Анна Гордиенко" w:date="2019-04-02T11:10:00Z">
        <w:r w:rsidRPr="00A67E00" w:rsidDel="00A86DE0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delText>.0</w:delText>
        </w:r>
        <w:r w:rsidR="00DD373A" w:rsidDel="00A86DE0">
          <w:rPr>
            <w:rFonts w:ascii="Times New Roman" w:hAnsi="Times New Roman" w:cs="Times New Roman"/>
            <w:bCs/>
            <w:color w:val="3D3D3D"/>
            <w:spacing w:val="-3"/>
            <w:kern w:val="36"/>
            <w:sz w:val="24"/>
            <w:szCs w:val="24"/>
            <w:lang w:val="uk-UA" w:eastAsia="ru-RU"/>
          </w:rPr>
          <w:delText>3</w:delText>
        </w:r>
      </w:del>
      <w:r w:rsidR="002960AB"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.2019 року включно. </w:t>
      </w:r>
    </w:p>
    <w:p w:rsidR="00827DF3" w:rsidRPr="00827DF3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827DF3" w:rsidRDefault="00827DF3" w:rsidP="00827DF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Під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назвою акції «К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редит за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десять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мається на увазі 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отримання кредиту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строком до 15 діб згідно з тарифним планом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(далі – ТП)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 під заставу техніки.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2960AB" w:rsidRPr="00A67E00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Хто може прийняти участь в акції?</w:t>
      </w:r>
    </w:p>
    <w:p w:rsidR="00F5328A" w:rsidRPr="00A27B03" w:rsidRDefault="00F5328A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Тарифним планом «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Десять копійок»</w:t>
      </w:r>
      <w:r w:rsidR="00E72194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мають можливість</w:t>
      </w:r>
      <w:r w:rsidR="00D8348F"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скористатися всі клієнти л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омбарду «Перший»,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як нові, так і діючи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Діючий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клієнт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має право</w:t>
      </w:r>
      <w:r w:rsidR="00D8348F"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оформити новий кредит під нову заставу на умовах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7D3D40" w:rsidRPr="00A27B03" w:rsidRDefault="0041575A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Тарифним планом «Десять копійок»</w:t>
      </w:r>
      <w:r w:rsidR="00E72194"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кожен клієнт може скористатися лише </w:t>
      </w:r>
      <w:r w:rsidR="00E72194"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один </w:t>
      </w:r>
      <w:r w:rsidRPr="00F3501D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раз.</w:t>
      </w:r>
    </w:p>
    <w:p w:rsidR="007D3D40" w:rsidRPr="00233F4E" w:rsidRDefault="007D3D40" w:rsidP="007D3D4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У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мови ТП «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копійок»</w:t>
      </w:r>
    </w:p>
    <w:tbl>
      <w:tblPr>
        <w:tblW w:w="1033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8"/>
        <w:gridCol w:w="2575"/>
        <w:gridCol w:w="2387"/>
        <w:gridCol w:w="3118"/>
      </w:tblGrid>
      <w:tr w:rsidR="007D3D40" w:rsidRPr="00F5328A" w:rsidTr="007D3D40">
        <w:trPr>
          <w:trHeight w:val="592"/>
        </w:trPr>
        <w:tc>
          <w:tcPr>
            <w:tcW w:w="225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Тарифний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план</w:t>
            </w:r>
          </w:p>
        </w:tc>
        <w:tc>
          <w:tcPr>
            <w:tcW w:w="808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Термін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застави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1-15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діб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Категорія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1,2</w:t>
            </w:r>
          </w:p>
        </w:tc>
      </w:tr>
      <w:tr w:rsidR="007D3D40" w:rsidRPr="00F5328A" w:rsidTr="007D3D40">
        <w:trPr>
          <w:trHeight w:val="148"/>
        </w:trPr>
        <w:tc>
          <w:tcPr>
            <w:tcW w:w="225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до 300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грн</w:t>
            </w:r>
            <w:proofErr w:type="spellEnd"/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от 300 до 2999грн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от 3000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грн</w:t>
            </w:r>
            <w:proofErr w:type="spellEnd"/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lastRenderedPageBreak/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1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A27B03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10 коп.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2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0,25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0,2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  <w:tr w:rsidR="007D3D40" w:rsidRPr="00F5328A" w:rsidTr="007D3D40">
        <w:trPr>
          <w:trHeight w:val="854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ТП Десять </w:t>
            </w:r>
            <w:proofErr w:type="spellStart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копійок</w:t>
            </w:r>
            <w:proofErr w:type="spellEnd"/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2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1,0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2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0,5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3" w:type="dxa"/>
              <w:left w:w="3" w:type="dxa"/>
              <w:bottom w:w="0" w:type="dxa"/>
              <w:right w:w="3" w:type="dxa"/>
            </w:tcMar>
            <w:vAlign w:val="center"/>
            <w:hideMark/>
          </w:tcPr>
          <w:p w:rsidR="007D3D40" w:rsidRPr="00F5328A" w:rsidRDefault="007D3D40" w:rsidP="007D3D40">
            <w:pPr>
              <w:spacing w:after="0" w:line="360" w:lineRule="auto"/>
              <w:jc w:val="center"/>
              <w:outlineLvl w:val="0"/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</w:pPr>
            <w:r w:rsidRPr="00F5328A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eastAsia="ru-RU"/>
              </w:rPr>
              <w:t>0,4</w:t>
            </w:r>
            <w:r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%</w:t>
            </w:r>
            <w:r w:rsidR="00A27B03">
              <w:rPr>
                <w:rFonts w:ascii="Times New Roman" w:hAnsi="Times New Roman" w:cs="Times New Roman"/>
                <w:bCs/>
                <w:color w:val="3D3D3D"/>
                <w:spacing w:val="-3"/>
                <w:kern w:val="36"/>
                <w:sz w:val="24"/>
                <w:szCs w:val="24"/>
                <w:lang w:val="uk-UA" w:eastAsia="ru-RU"/>
              </w:rPr>
              <w:t>*</w:t>
            </w:r>
          </w:p>
        </w:tc>
      </w:tr>
    </w:tbl>
    <w:p w:rsidR="007D3D40" w:rsidRDefault="00A27B03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*Тариф вказано за весь строк користування кредитом, а саме: від 1 до 15 днів, незалежно від строку користування кредитом.</w:t>
      </w:r>
    </w:p>
    <w:p w:rsidR="007D3D40" w:rsidRDefault="007D3D40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договору по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 1» клієнт може подовжити строк користування кредитом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2», 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-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 можливий перехід на будь-який інший діючий ТП в мережі Ломбард «Перший»</w:t>
      </w:r>
      <w:r w:rsidR="002835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 окрім ТП «Десять копійок»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Під подовженням строку користування кредитом мається на увазі укладення нового договору на строк не більш ніж 15 діб під заставу того ж самого предмету застави.</w:t>
      </w:r>
    </w:p>
    <w:p w:rsidR="0013577C" w:rsidRDefault="0013577C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вимагати від учасника Акції надання інформації, необхідної для виконання своїх зобов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’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язань, згідно умов цієї Акції.</w:t>
      </w:r>
    </w:p>
    <w:p w:rsidR="002835CF" w:rsidRPr="00A27B03" w:rsidRDefault="002835CF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відмовити учаснику Акції у оформленні кредиту на Умовах цієї Акції, якщо останній надав про себе невірну або неповну інформаці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ю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яка необхідна для укладення договору,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надав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її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несвоєчасно або будь-яким іншим чином не виконав ці Умови.</w:t>
      </w:r>
    </w:p>
    <w:p w:rsidR="002960AB" w:rsidRPr="00E67AD3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повне або часткове невиконання, затримку у виконанні або неналежне виконання своїх зобов'язань, передбачених Акцією,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 Акції,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5C544D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можуть вплинути на участь у Акції.</w:t>
      </w:r>
    </w:p>
    <w:p w:rsidR="002960AB" w:rsidRPr="00F90BE1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2960AB" w:rsidRPr="007A25DB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Інформування щодо Правил та умов акції здійснюється за допомогою анонсування акції та розміщення офіційних правил та умов акції на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web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-сайті, що знаходиться за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: http://www.lombard1.com.ua, та розміщення скороченої інформації щодо акції у рекламних матеріалах.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акції відповідно до вимог чинного законодавства України.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 акції всі учасники акції повністю погоджуються з цими правилами та зобов’язуються їх виконувати.</w:t>
      </w:r>
    </w:p>
    <w:p w:rsidR="002960AB" w:rsidRPr="00814BB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акції є остаточними і оскарженню не підлягають. 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 про що завчасно (за 3 робочі дні) зобов’язується повідомити шляхом розміщення відповідної інформації на сайті </w:t>
      </w:r>
      <w:hyperlink r:id="rId6" w:history="1">
        <w:r w:rsidRPr="007A25DB">
          <w:rPr>
            <w:rFonts w:ascii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 Учасники акції приймають на себе обов’язок самостійно відстежувати наявність такого повідомлення на сайті. </w:t>
      </w: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sectPr w:rsidR="002960AB" w:rsidRPr="00F90BE1" w:rsidSect="00A27B03">
      <w:pgSz w:w="11906" w:h="16838"/>
      <w:pgMar w:top="426" w:right="108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3127"/>
    <w:multiLevelType w:val="hybridMultilevel"/>
    <w:tmpl w:val="D3ECA4FE"/>
    <w:lvl w:ilvl="0" w:tplc="130E67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602E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6C9C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0E5A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7075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7298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D671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AED2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BCEC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B03AF8"/>
    <w:multiLevelType w:val="hybridMultilevel"/>
    <w:tmpl w:val="EA44E6FA"/>
    <w:lvl w:ilvl="0" w:tplc="95B6D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8BB4FB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FD0EBA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06822B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D4434A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FBC679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01DA4B4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58423E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0780F86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2C4E59FE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A00FE"/>
    <w:multiLevelType w:val="hybridMultilevel"/>
    <w:tmpl w:val="69EE6B1C"/>
    <w:lvl w:ilvl="0" w:tplc="69905A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014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F214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CE2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63C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6E3F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B2B2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0DC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7EC1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69DF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A3DB7"/>
    <w:multiLevelType w:val="hybridMultilevel"/>
    <w:tmpl w:val="F0A6A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E831AB"/>
    <w:multiLevelType w:val="hybridMultilevel"/>
    <w:tmpl w:val="5F28DC5E"/>
    <w:lvl w:ilvl="0" w:tplc="BA54CC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6743E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DE8560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3B6212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993C13B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96A816CC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F48851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97D67730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0D2A869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на Гордиенко">
    <w15:presenceInfo w15:providerId="Windows Live" w15:userId="2a03d0d5ec8cf7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trackRevision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15AEA"/>
    <w:rsid w:val="00027476"/>
    <w:rsid w:val="00056902"/>
    <w:rsid w:val="00094327"/>
    <w:rsid w:val="0013577C"/>
    <w:rsid w:val="001E4243"/>
    <w:rsid w:val="00222498"/>
    <w:rsid w:val="00222EF4"/>
    <w:rsid w:val="002645B8"/>
    <w:rsid w:val="00271152"/>
    <w:rsid w:val="00274039"/>
    <w:rsid w:val="002835CF"/>
    <w:rsid w:val="002960AB"/>
    <w:rsid w:val="002C2394"/>
    <w:rsid w:val="002C4811"/>
    <w:rsid w:val="002E77F0"/>
    <w:rsid w:val="0031025B"/>
    <w:rsid w:val="003903CA"/>
    <w:rsid w:val="003B34DF"/>
    <w:rsid w:val="003F09A7"/>
    <w:rsid w:val="004117DE"/>
    <w:rsid w:val="0041575A"/>
    <w:rsid w:val="00475D50"/>
    <w:rsid w:val="004E4AC3"/>
    <w:rsid w:val="005C2361"/>
    <w:rsid w:val="005C544D"/>
    <w:rsid w:val="005F3522"/>
    <w:rsid w:val="005F62C7"/>
    <w:rsid w:val="00621AA3"/>
    <w:rsid w:val="006322F9"/>
    <w:rsid w:val="00634B5B"/>
    <w:rsid w:val="0069544B"/>
    <w:rsid w:val="006A0E4F"/>
    <w:rsid w:val="006D28A5"/>
    <w:rsid w:val="006F1EFD"/>
    <w:rsid w:val="006F6EDD"/>
    <w:rsid w:val="00716813"/>
    <w:rsid w:val="00722DC2"/>
    <w:rsid w:val="007475C8"/>
    <w:rsid w:val="007562BD"/>
    <w:rsid w:val="0076650E"/>
    <w:rsid w:val="00773E4C"/>
    <w:rsid w:val="007840DD"/>
    <w:rsid w:val="007A25DB"/>
    <w:rsid w:val="007A3156"/>
    <w:rsid w:val="007D3D40"/>
    <w:rsid w:val="00803ABE"/>
    <w:rsid w:val="008046E8"/>
    <w:rsid w:val="00814BB7"/>
    <w:rsid w:val="00827DF3"/>
    <w:rsid w:val="00847A2B"/>
    <w:rsid w:val="008B52D0"/>
    <w:rsid w:val="00914FDC"/>
    <w:rsid w:val="009637D6"/>
    <w:rsid w:val="00973F10"/>
    <w:rsid w:val="009C10C4"/>
    <w:rsid w:val="00A05CB7"/>
    <w:rsid w:val="00A27B03"/>
    <w:rsid w:val="00A41368"/>
    <w:rsid w:val="00A4638E"/>
    <w:rsid w:val="00A67E00"/>
    <w:rsid w:val="00A71B43"/>
    <w:rsid w:val="00A86DE0"/>
    <w:rsid w:val="00A9702F"/>
    <w:rsid w:val="00B06373"/>
    <w:rsid w:val="00B32A10"/>
    <w:rsid w:val="00B853F5"/>
    <w:rsid w:val="00B9548F"/>
    <w:rsid w:val="00BA2480"/>
    <w:rsid w:val="00BA7007"/>
    <w:rsid w:val="00C23C58"/>
    <w:rsid w:val="00C315A8"/>
    <w:rsid w:val="00C45C67"/>
    <w:rsid w:val="00C54B43"/>
    <w:rsid w:val="00C7705F"/>
    <w:rsid w:val="00C91522"/>
    <w:rsid w:val="00CC5F85"/>
    <w:rsid w:val="00D4067B"/>
    <w:rsid w:val="00D777F8"/>
    <w:rsid w:val="00D83264"/>
    <w:rsid w:val="00D8348F"/>
    <w:rsid w:val="00D91381"/>
    <w:rsid w:val="00DD373A"/>
    <w:rsid w:val="00E069D6"/>
    <w:rsid w:val="00E42B4C"/>
    <w:rsid w:val="00E569BA"/>
    <w:rsid w:val="00E67AD3"/>
    <w:rsid w:val="00E72194"/>
    <w:rsid w:val="00E91688"/>
    <w:rsid w:val="00E9477B"/>
    <w:rsid w:val="00F04874"/>
    <w:rsid w:val="00F13EBB"/>
    <w:rsid w:val="00F17AF5"/>
    <w:rsid w:val="00F3501D"/>
    <w:rsid w:val="00F41338"/>
    <w:rsid w:val="00F5328A"/>
    <w:rsid w:val="00F54866"/>
    <w:rsid w:val="00F9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AB3225"/>
  <w15:docId w15:val="{E0EDA370-8AC7-42FD-92E2-01CA3C20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68"/>
    <w:pPr>
      <w:spacing w:after="160" w:line="259" w:lineRule="auto"/>
    </w:pPr>
    <w:rPr>
      <w:rFonts w:cs="Calibri"/>
      <w:lang w:eastAsia="en-US"/>
    </w:rPr>
  </w:style>
  <w:style w:type="paragraph" w:styleId="1">
    <w:name w:val="heading 1"/>
    <w:basedOn w:val="a"/>
    <w:link w:val="10"/>
    <w:uiPriority w:val="99"/>
    <w:qFormat/>
    <w:rsid w:val="007840DD"/>
    <w:pPr>
      <w:spacing w:before="100" w:beforeAutospacing="1" w:after="100" w:afterAutospacing="1" w:line="240" w:lineRule="auto"/>
      <w:outlineLvl w:val="0"/>
    </w:pPr>
    <w:rPr>
      <w:rFonts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840DD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99"/>
    <w:qFormat/>
    <w:rsid w:val="007840DD"/>
    <w:rPr>
      <w:b/>
      <w:bCs/>
    </w:rPr>
  </w:style>
  <w:style w:type="character" w:styleId="a5">
    <w:name w:val="Hyperlink"/>
    <w:basedOn w:val="a0"/>
    <w:uiPriority w:val="99"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rsid w:val="007A25DB"/>
    <w:pPr>
      <w:spacing w:after="0" w:line="240" w:lineRule="auto"/>
    </w:pPr>
    <w:rPr>
      <w:rFonts w:ascii="Segoe UI" w:hAnsi="Segoe UI" w:cs="Segoe UI"/>
      <w:sz w:val="18"/>
      <w:szCs w:val="18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7A25DB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99"/>
    <w:locked/>
    <w:rsid w:val="005F3522"/>
    <w:pPr>
      <w:spacing w:after="160" w:line="259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ombard1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FC565-0EBF-47B5-87A9-D233A1BDA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акції</vt:lpstr>
    </vt:vector>
  </TitlesOfParts>
  <Company>SPecialiST RePack</Company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акції</dc:title>
  <dc:subject/>
  <dc:creator>Пользователь Windows</dc:creator>
  <cp:keywords/>
  <dc:description/>
  <cp:lastModifiedBy>Анна Гордиенко</cp:lastModifiedBy>
  <cp:revision>14</cp:revision>
  <cp:lastPrinted>2019-01-23T09:24:00Z</cp:lastPrinted>
  <dcterms:created xsi:type="dcterms:W3CDTF">2019-01-22T15:32:00Z</dcterms:created>
  <dcterms:modified xsi:type="dcterms:W3CDTF">2019-04-02T08:10:00Z</dcterms:modified>
</cp:coreProperties>
</file>