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  <w:t>Додаток№</w:t>
      </w:r>
      <w:r w:rsidR="00A27B0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2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 наказу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№01/19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23 січня 2019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Умови проведення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2960AB"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A67E00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Кредит 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за </w:t>
      </w:r>
      <w:r w:rsidR="00827DF3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475D5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E72194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26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01.2019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ins w:id="0" w:author="Анна Гордиенко" w:date="2019-03-27T14:31:00Z">
        <w:r w:rsidR="007A3156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31</w:t>
        </w:r>
      </w:ins>
      <w:bookmarkStart w:id="1" w:name="_GoBack"/>
      <w:bookmarkEnd w:id="1"/>
      <w:del w:id="2" w:author="Анна Гордиенко" w:date="2019-03-27T14:31:00Z">
        <w:r w:rsidR="002960AB" w:rsidRPr="00A67E00" w:rsidDel="007A3156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2</w:delText>
        </w:r>
        <w:r w:rsidR="00DD373A" w:rsidDel="007A3156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0</w:delText>
        </w:r>
      </w:del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.0</w:t>
      </w:r>
      <w:r w:rsidR="00DD373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3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«К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редит за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строком до 15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під заставу техніки.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F5328A" w:rsidRPr="00A27B03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новий кредит під нову заставу на умовах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D3D40" w:rsidRPr="00A27B03" w:rsidRDefault="0041575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«Десять копійок»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кожен клієнт може скористатися лише 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один 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раз.</w:t>
      </w:r>
    </w:p>
    <w:p w:rsidR="007D3D40" w:rsidRPr="00233F4E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tbl>
      <w:tblPr>
        <w:tblW w:w="103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575"/>
        <w:gridCol w:w="2387"/>
        <w:gridCol w:w="3118"/>
      </w:tblGrid>
      <w:tr w:rsidR="007D3D40" w:rsidRPr="00F5328A" w:rsidTr="007D3D40">
        <w:trPr>
          <w:trHeight w:val="592"/>
        </w:trPr>
        <w:tc>
          <w:tcPr>
            <w:tcW w:w="22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Тарифний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план</w:t>
            </w:r>
          </w:p>
        </w:tc>
        <w:tc>
          <w:tcPr>
            <w:tcW w:w="80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Термін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застави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1-15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діб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1,2</w:t>
            </w:r>
          </w:p>
        </w:tc>
      </w:tr>
      <w:tr w:rsidR="007D3D40" w:rsidRPr="00F5328A" w:rsidTr="007D3D40">
        <w:trPr>
          <w:trHeight w:val="148"/>
        </w:trPr>
        <w:tc>
          <w:tcPr>
            <w:tcW w:w="225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до 300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от 300 до 2999грн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от 3000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lastRenderedPageBreak/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1,0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0,4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</w:tbl>
    <w:p w:rsidR="007D3D40" w:rsidRDefault="00A27B03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*Тариф вказано за весь строк користування кредитом, а саме: від 1 до 15 днів, 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15 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5C544D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Гордиенко">
    <w15:presenceInfo w15:providerId="Windows Live" w15:userId="2a03d0d5ec8cf7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trackRevision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222498"/>
    <w:rsid w:val="00222EF4"/>
    <w:rsid w:val="002645B8"/>
    <w:rsid w:val="00271152"/>
    <w:rsid w:val="00274039"/>
    <w:rsid w:val="002835CF"/>
    <w:rsid w:val="002960AB"/>
    <w:rsid w:val="002C2394"/>
    <w:rsid w:val="002C4811"/>
    <w:rsid w:val="002E77F0"/>
    <w:rsid w:val="0031025B"/>
    <w:rsid w:val="003903CA"/>
    <w:rsid w:val="003B34DF"/>
    <w:rsid w:val="003F09A7"/>
    <w:rsid w:val="004117DE"/>
    <w:rsid w:val="0041575A"/>
    <w:rsid w:val="00475D50"/>
    <w:rsid w:val="004E4AC3"/>
    <w:rsid w:val="005C2361"/>
    <w:rsid w:val="005C544D"/>
    <w:rsid w:val="005F3522"/>
    <w:rsid w:val="005F62C7"/>
    <w:rsid w:val="00621AA3"/>
    <w:rsid w:val="006322F9"/>
    <w:rsid w:val="00634B5B"/>
    <w:rsid w:val="0069544B"/>
    <w:rsid w:val="006A0E4F"/>
    <w:rsid w:val="006D28A5"/>
    <w:rsid w:val="006F1EFD"/>
    <w:rsid w:val="006F6EDD"/>
    <w:rsid w:val="00716813"/>
    <w:rsid w:val="00722DC2"/>
    <w:rsid w:val="007475C8"/>
    <w:rsid w:val="007562BD"/>
    <w:rsid w:val="0076650E"/>
    <w:rsid w:val="00773E4C"/>
    <w:rsid w:val="007840DD"/>
    <w:rsid w:val="007A25DB"/>
    <w:rsid w:val="007A3156"/>
    <w:rsid w:val="007D3D40"/>
    <w:rsid w:val="00803ABE"/>
    <w:rsid w:val="008046E8"/>
    <w:rsid w:val="00814BB7"/>
    <w:rsid w:val="00827DF3"/>
    <w:rsid w:val="00847A2B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9702F"/>
    <w:rsid w:val="00B06373"/>
    <w:rsid w:val="00B32A10"/>
    <w:rsid w:val="00B853F5"/>
    <w:rsid w:val="00B9548F"/>
    <w:rsid w:val="00BA2480"/>
    <w:rsid w:val="00BA7007"/>
    <w:rsid w:val="00C23C58"/>
    <w:rsid w:val="00C315A8"/>
    <w:rsid w:val="00C45C67"/>
    <w:rsid w:val="00C54B43"/>
    <w:rsid w:val="00C7705F"/>
    <w:rsid w:val="00C91522"/>
    <w:rsid w:val="00CC5F85"/>
    <w:rsid w:val="00D4067B"/>
    <w:rsid w:val="00D777F8"/>
    <w:rsid w:val="00D83264"/>
    <w:rsid w:val="00D8348F"/>
    <w:rsid w:val="00D91381"/>
    <w:rsid w:val="00DD373A"/>
    <w:rsid w:val="00E069D6"/>
    <w:rsid w:val="00E42B4C"/>
    <w:rsid w:val="00E569BA"/>
    <w:rsid w:val="00E67AD3"/>
    <w:rsid w:val="00E72194"/>
    <w:rsid w:val="00E91688"/>
    <w:rsid w:val="00E9477B"/>
    <w:rsid w:val="00F04874"/>
    <w:rsid w:val="00F13EBB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F31BB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8389-5478-40A9-A06C-D0239C63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Анна Гордиенко</cp:lastModifiedBy>
  <cp:revision>13</cp:revision>
  <cp:lastPrinted>2019-01-23T09:24:00Z</cp:lastPrinted>
  <dcterms:created xsi:type="dcterms:W3CDTF">2019-01-22T15:32:00Z</dcterms:created>
  <dcterms:modified xsi:type="dcterms:W3CDTF">2019-03-27T12:31:00Z</dcterms:modified>
</cp:coreProperties>
</file>